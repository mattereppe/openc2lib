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408B8" w14:textId="411D72B9" w:rsidR="00E222CF" w:rsidRDefault="006E3E86" w:rsidP="006E3E86">
      <w:pPr>
        <w:pStyle w:val="Heading1"/>
      </w:pPr>
      <w:r>
        <w:t>OpenC2 Library</w:t>
      </w:r>
    </w:p>
    <w:p w14:paraId="362BAF9E" w14:textId="542AED35" w:rsidR="006E3E86" w:rsidRDefault="006E3E86" w:rsidP="006E3E86">
      <w:pPr>
        <w:pStyle w:val="Heading2"/>
      </w:pPr>
      <w:r>
        <w:t>Package structure and naming</w:t>
      </w:r>
    </w:p>
    <w:p w14:paraId="420BF653" w14:textId="36DF8BEF" w:rsidR="006E3E86" w:rsidRDefault="006E3E86" w:rsidP="006E3E86">
      <w:r>
        <w:t>First of all, the code has been organized in a different way, to make simpler the identification of the different elements, their extension, and their overall reference.</w:t>
      </w:r>
    </w:p>
    <w:p w14:paraId="1F671849" w14:textId="2D617554" w:rsidR="006E3E86" w:rsidRDefault="006E3E86" w:rsidP="006E3E86">
      <w:r>
        <w:t>This is the directory tree to be used for this project:</w:t>
      </w:r>
    </w:p>
    <w:p w14:paraId="15911344" w14:textId="1A6FC62D" w:rsidR="006E3E86" w:rsidRDefault="00BF1109" w:rsidP="006E3E86">
      <w:del w:id="0" w:author="MATTEO REPETTO" w:date="2024-03-12T17:25:00Z">
        <w:r w:rsidDel="00CB31C1">
          <w:rPr>
            <w:noProof/>
          </w:rPr>
          <w:drawing>
            <wp:inline distT="0" distB="0" distL="0" distR="0" wp14:anchorId="556EF213" wp14:editId="43B97EE7">
              <wp:extent cx="1828800" cy="2573267"/>
              <wp:effectExtent l="0" t="0" r="0" b="5080"/>
              <wp:docPr id="210287054"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7054" name="Picture 2" descr="A screen shot of a computer cod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0976" cy="2590400"/>
                      </a:xfrm>
                      <a:prstGeom prst="rect">
                        <a:avLst/>
                      </a:prstGeom>
                    </pic:spPr>
                  </pic:pic>
                </a:graphicData>
              </a:graphic>
            </wp:inline>
          </w:drawing>
        </w:r>
      </w:del>
      <w:ins w:id="1" w:author="MATTEO REPETTO" w:date="2024-03-12T17:25:00Z">
        <w:r w:rsidR="00CB31C1">
          <w:rPr>
            <w:noProof/>
          </w:rPr>
          <w:drawing>
            <wp:inline distT="0" distB="0" distL="0" distR="0" wp14:anchorId="2A2BCB92" wp14:editId="7A0F9AFB">
              <wp:extent cx="1502875" cy="2555614"/>
              <wp:effectExtent l="0" t="0" r="0" b="0"/>
              <wp:docPr id="9574196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19629" name="Picture 1" descr="A screen 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17152" cy="2579893"/>
                      </a:xfrm>
                      <a:prstGeom prst="rect">
                        <a:avLst/>
                      </a:prstGeom>
                    </pic:spPr>
                  </pic:pic>
                </a:graphicData>
              </a:graphic>
            </wp:inline>
          </w:drawing>
        </w:r>
      </w:ins>
    </w:p>
    <w:p w14:paraId="5F65034F" w14:textId="2858C9A8" w:rsidR="006E3E86" w:rsidRDefault="006E3E86" w:rsidP="006E3E86">
      <w:r>
        <w:t>The main folder will be called “openc2” so all the python code will be available in the openc2 namespace.</w:t>
      </w:r>
    </w:p>
    <w:p w14:paraId="4BEC537B" w14:textId="57961CB0" w:rsidR="006E3E86" w:rsidRDefault="006E3E86" w:rsidP="006E3E86">
      <w:r>
        <w:t>The files and folders will be used for the following purposes:</w:t>
      </w:r>
    </w:p>
    <w:p w14:paraId="3AA245E3" w14:textId="093C67F9" w:rsidR="001E5A97" w:rsidRDefault="001E5A97" w:rsidP="001E5A97">
      <w:pPr>
        <w:pStyle w:val="ListParagraph"/>
        <w:numPr>
          <w:ilvl w:val="0"/>
          <w:numId w:val="2"/>
        </w:numPr>
      </w:pPr>
      <w:r w:rsidRPr="00F63173">
        <w:rPr>
          <w:b/>
          <w:bCs/>
        </w:rPr>
        <w:t>actions.py</w:t>
      </w:r>
      <w:r>
        <w:t>: this is the list of actions</w:t>
      </w:r>
      <w:ins w:id="2" w:author="MATTEO REPETTO" w:date="2024-03-12T17:34:00Z">
        <w:r w:rsidR="00CB31C1">
          <w:t xml:space="preserve"> (Sec. 3.3.1.1)</w:t>
        </w:r>
      </w:ins>
      <w:r>
        <w:t xml:space="preserve">. </w:t>
      </w:r>
      <w:del w:id="3" w:author="MATTEO REPETTO" w:date="2024-03-12T17:25:00Z">
        <w:r w:rsidRPr="001E5A97" w:rsidDel="00CB31C1">
          <w:rPr>
            <w:highlight w:val="yellow"/>
          </w:rPr>
          <w:delText>TODO</w:delText>
        </w:r>
        <w:r w:rsidDel="00CB31C1">
          <w:delText>: fill in the whole list from Sec. 3.3.1</w:delText>
        </w:r>
      </w:del>
    </w:p>
    <w:p w14:paraId="18516889" w14:textId="472517E3" w:rsidR="001E5A97" w:rsidRDefault="001E5A97" w:rsidP="001E5A97">
      <w:pPr>
        <w:pStyle w:val="ListParagraph"/>
        <w:numPr>
          <w:ilvl w:val="0"/>
          <w:numId w:val="2"/>
        </w:numPr>
      </w:pPr>
      <w:r w:rsidRPr="00F63173">
        <w:rPr>
          <w:b/>
          <w:bCs/>
        </w:rPr>
        <w:t>actuator.py</w:t>
      </w:r>
      <w:r>
        <w:t>: this should contain the base class for the Actuator</w:t>
      </w:r>
      <w:ins w:id="4" w:author="MATTEO REPETTO" w:date="2024-03-12T17:34:00Z">
        <w:r w:rsidR="00CB31C1">
          <w:t xml:space="preserve"> (Sec. 3.3.1.3).</w:t>
        </w:r>
      </w:ins>
    </w:p>
    <w:p w14:paraId="14CF5677" w14:textId="162CEC21" w:rsidR="001E5A97" w:rsidRDefault="001E5A97" w:rsidP="001E5A97">
      <w:pPr>
        <w:pStyle w:val="ListParagraph"/>
        <w:numPr>
          <w:ilvl w:val="0"/>
          <w:numId w:val="2"/>
        </w:numPr>
      </w:pPr>
      <w:r w:rsidRPr="00F63173">
        <w:rPr>
          <w:b/>
          <w:bCs/>
        </w:rPr>
        <w:t>actuators</w:t>
      </w:r>
      <w:r>
        <w:t>: definitions of concrete actuators as defined by specific profiles</w:t>
      </w:r>
      <w:ins w:id="5" w:author="MATTEO REPETTO" w:date="2024-03-12T17:34:00Z">
        <w:r w:rsidR="00CB31C1">
          <w:t xml:space="preserve">. </w:t>
        </w:r>
        <w:r w:rsidR="00CB31C1" w:rsidRPr="00CB31C1">
          <w:rPr>
            <w:highlight w:val="yellow"/>
            <w:rPrChange w:id="6" w:author="MATTEO REPETTO" w:date="2024-03-12T17:35:00Z">
              <w:rPr/>
            </w:rPrChange>
          </w:rPr>
          <w:t>TODO</w:t>
        </w:r>
      </w:ins>
    </w:p>
    <w:p w14:paraId="46A29345" w14:textId="385B95FF" w:rsidR="001E5A97" w:rsidRDefault="001E5A97" w:rsidP="001E5A97">
      <w:pPr>
        <w:pStyle w:val="ListParagraph"/>
        <w:numPr>
          <w:ilvl w:val="0"/>
          <w:numId w:val="2"/>
        </w:numPr>
        <w:rPr>
          <w:ins w:id="7" w:author="MATTEO REPETTO" w:date="2024-03-12T17:36:00Z"/>
        </w:rPr>
      </w:pPr>
      <w:r w:rsidRPr="00F63173">
        <w:rPr>
          <w:b/>
          <w:bCs/>
        </w:rPr>
        <w:t>args.py</w:t>
      </w:r>
      <w:r>
        <w:t xml:space="preserve">: this is the definition of the </w:t>
      </w:r>
      <w:proofErr w:type="spellStart"/>
      <w:r>
        <w:t>Args</w:t>
      </w:r>
      <w:proofErr w:type="spellEnd"/>
      <w:ins w:id="8" w:author="MATTEO REPETTO" w:date="2024-03-12T17:35:00Z">
        <w:r w:rsidR="00CB31C1">
          <w:t xml:space="preserve"> (Sec. 3.3.1.4)</w:t>
        </w:r>
      </w:ins>
      <w:r>
        <w:t xml:space="preserve"> (</w:t>
      </w:r>
      <w:r w:rsidRPr="001E5A97">
        <w:rPr>
          <w:highlight w:val="yellow"/>
        </w:rPr>
        <w:t>TODO</w:t>
      </w:r>
      <w:r>
        <w:t>)</w:t>
      </w:r>
    </w:p>
    <w:p w14:paraId="725724EE" w14:textId="1C5C94D5" w:rsidR="004E660E" w:rsidRDefault="004E660E" w:rsidP="001E5A97">
      <w:pPr>
        <w:pStyle w:val="ListParagraph"/>
        <w:numPr>
          <w:ilvl w:val="0"/>
          <w:numId w:val="2"/>
        </w:numPr>
      </w:pPr>
      <w:ins w:id="9" w:author="MATTEO REPETTO" w:date="2024-03-12T17:36:00Z">
        <w:r>
          <w:rPr>
            <w:b/>
            <w:bCs/>
          </w:rPr>
          <w:t>basetypes</w:t>
        </w:r>
        <w:r w:rsidRPr="004E660E">
          <w:rPr>
            <w:rPrChange w:id="10" w:author="MATTEO REPETTO" w:date="2024-03-12T17:36:00Z">
              <w:rPr>
                <w:b/>
                <w:bCs/>
              </w:rPr>
            </w:rPrChange>
          </w:rPr>
          <w:t>.</w:t>
        </w:r>
        <w:r>
          <w:t>py</w:t>
        </w:r>
      </w:ins>
      <w:ins w:id="11" w:author="MATTEO REPETTO" w:date="2024-03-12T17:37:00Z">
        <w:r>
          <w:t xml:space="preserve">: </w:t>
        </w:r>
      </w:ins>
      <w:ins w:id="12" w:author="MATTEO REPETTO" w:date="2024-03-12T17:39:00Z">
        <w:r>
          <w:t xml:space="preserve">this is the definition of the base components and structures defined by the Language Specification </w:t>
        </w:r>
      </w:ins>
      <w:ins w:id="13" w:author="MATTEO REPETTO" w:date="2024-03-12T17:40:00Z">
        <w:r>
          <w:t xml:space="preserve">(Sec. 3.1.1); they are mostly intended to take care of the intermediary dictionary translation according to the rules defined in Sec. 3.1. </w:t>
        </w:r>
        <w:r w:rsidRPr="004E660E">
          <w:rPr>
            <w:highlight w:val="yellow"/>
            <w:rPrChange w:id="14" w:author="MATTEO REPETTO" w:date="2024-03-12T17:41:00Z">
              <w:rPr/>
            </w:rPrChange>
          </w:rPr>
          <w:t>TODO</w:t>
        </w:r>
        <w:r>
          <w:t>: add missing types.</w:t>
        </w:r>
      </w:ins>
    </w:p>
    <w:p w14:paraId="534F00F1" w14:textId="79E99CC8" w:rsidR="001E5A97" w:rsidRDefault="001E5A97" w:rsidP="001E5A97">
      <w:pPr>
        <w:pStyle w:val="ListParagraph"/>
        <w:numPr>
          <w:ilvl w:val="0"/>
          <w:numId w:val="2"/>
        </w:numPr>
      </w:pPr>
      <w:r w:rsidRPr="00F63173">
        <w:rPr>
          <w:b/>
          <w:bCs/>
        </w:rPr>
        <w:t>datatypes.py</w:t>
      </w:r>
      <w:r>
        <w:t>: this files contains the OpenC2 data types defined throughout the language specification (Sec. 3.4.2)</w:t>
      </w:r>
    </w:p>
    <w:p w14:paraId="12418824" w14:textId="0C454619" w:rsidR="00BF1109" w:rsidRDefault="00BF1109" w:rsidP="001E5A97">
      <w:pPr>
        <w:pStyle w:val="ListParagraph"/>
        <w:numPr>
          <w:ilvl w:val="0"/>
          <w:numId w:val="2"/>
        </w:numPr>
      </w:pPr>
      <w:r w:rsidRPr="00F63173">
        <w:rPr>
          <w:b/>
          <w:bCs/>
        </w:rPr>
        <w:t>consumer.py</w:t>
      </w:r>
      <w:r>
        <w:t xml:space="preserve">: this is the entry point for receiving commands and sending requests. </w:t>
      </w:r>
      <w:r w:rsidRPr="00BF1109">
        <w:rPr>
          <w:highlight w:val="yellow"/>
        </w:rPr>
        <w:t>TODO</w:t>
      </w:r>
      <w:r>
        <w:t>: defines whether it works in push or pull mode (i.e., with blocking calls or notifications); add the implementation</w:t>
      </w:r>
    </w:p>
    <w:p w14:paraId="6FE95564" w14:textId="176EEEE7" w:rsidR="001E5A97" w:rsidRDefault="001E5A97" w:rsidP="001E5A97">
      <w:pPr>
        <w:pStyle w:val="ListParagraph"/>
        <w:numPr>
          <w:ilvl w:val="0"/>
          <w:numId w:val="2"/>
        </w:numPr>
      </w:pPr>
      <w:r w:rsidRPr="00F63173">
        <w:rPr>
          <w:b/>
          <w:bCs/>
        </w:rPr>
        <w:t>encoder.py</w:t>
      </w:r>
      <w:r>
        <w:t xml:space="preserve">: this is the base definition for the encoder, including the procedure to convert to a dictionary (see Encoding). </w:t>
      </w:r>
      <w:ins w:id="15" w:author="MATTEO REPETTO" w:date="2024-03-12T17:32:00Z">
        <w:r w:rsidR="00CB31C1">
          <w:t>Both encoding and decoding functions are now available that passes through an intermediatory dictionary translation.</w:t>
        </w:r>
      </w:ins>
      <w:del w:id="16" w:author="MATTEO REPETTO" w:date="2024-03-12T17:32:00Z">
        <w:r w:rsidRPr="001E5A97" w:rsidDel="00CB31C1">
          <w:rPr>
            <w:highlight w:val="yellow"/>
          </w:rPr>
          <w:delText>TODO</w:delText>
        </w:r>
        <w:r w:rsidDel="00CB31C1">
          <w:delText>: define the conversion from dictionary to class instances</w:delText>
        </w:r>
      </w:del>
    </w:p>
    <w:p w14:paraId="2A7C772A" w14:textId="37F5CD4A" w:rsidR="001E5A97" w:rsidRDefault="001E5A97" w:rsidP="001E5A97">
      <w:pPr>
        <w:pStyle w:val="ListParagraph"/>
        <w:numPr>
          <w:ilvl w:val="0"/>
          <w:numId w:val="2"/>
        </w:numPr>
      </w:pPr>
      <w:r w:rsidRPr="00F63173">
        <w:rPr>
          <w:b/>
          <w:bCs/>
        </w:rPr>
        <w:t>encoders</w:t>
      </w:r>
      <w:r>
        <w:t>: this folder hosts the definition of concrete instances of encoders (JSON for now).</w:t>
      </w:r>
      <w:del w:id="17" w:author="MATTEO REPETTO" w:date="2024-03-12T17:32:00Z">
        <w:r w:rsidDel="00CB31C1">
          <w:delText xml:space="preserve"> </w:delText>
        </w:r>
        <w:r w:rsidRPr="001E5A97" w:rsidDel="00CB31C1">
          <w:rPr>
            <w:highlight w:val="yellow"/>
          </w:rPr>
          <w:delText>TODO</w:delText>
        </w:r>
        <w:r w:rsidDel="00CB31C1">
          <w:delText>: define decoding function.</w:delText>
        </w:r>
      </w:del>
    </w:p>
    <w:p w14:paraId="778E891B" w14:textId="0F970810" w:rsidR="001E5A97" w:rsidRDefault="001E5A97" w:rsidP="001E5A97">
      <w:pPr>
        <w:pStyle w:val="ListParagraph"/>
        <w:numPr>
          <w:ilvl w:val="0"/>
          <w:numId w:val="2"/>
        </w:numPr>
      </w:pPr>
      <w:r w:rsidRPr="00F63173">
        <w:rPr>
          <w:b/>
          <w:bCs/>
        </w:rPr>
        <w:t>message.py</w:t>
      </w:r>
      <w:r>
        <w:t>: this is the definition of the OpenC2 message types (see Messages)</w:t>
      </w:r>
    </w:p>
    <w:p w14:paraId="6667E74A" w14:textId="60C08552" w:rsidR="001E5A97" w:rsidRDefault="00BF1109" w:rsidP="001E5A97">
      <w:pPr>
        <w:pStyle w:val="ListParagraph"/>
        <w:numPr>
          <w:ilvl w:val="0"/>
          <w:numId w:val="2"/>
        </w:numPr>
      </w:pPr>
      <w:r w:rsidRPr="00F63173">
        <w:rPr>
          <w:b/>
          <w:bCs/>
        </w:rPr>
        <w:t>producer.py</w:t>
      </w:r>
      <w:r>
        <w:t>: this is the entry point to send OpenC2 commands</w:t>
      </w:r>
    </w:p>
    <w:p w14:paraId="0755A22D" w14:textId="3F9EA779" w:rsidR="00BF1109" w:rsidRDefault="00BF1109" w:rsidP="001E5A97">
      <w:pPr>
        <w:pStyle w:val="ListParagraph"/>
        <w:numPr>
          <w:ilvl w:val="0"/>
          <w:numId w:val="2"/>
        </w:numPr>
      </w:pPr>
      <w:r w:rsidRPr="00F63173">
        <w:rPr>
          <w:b/>
          <w:bCs/>
        </w:rPr>
        <w:lastRenderedPageBreak/>
        <w:t>profiles</w:t>
      </w:r>
      <w:r>
        <w:t xml:space="preserve">: not sure this folder is really needed. It was originally conceived to host profile-specific definitions (like actions, targets, </w:t>
      </w:r>
      <w:proofErr w:type="spellStart"/>
      <w:r>
        <w:t>args</w:t>
      </w:r>
      <w:proofErr w:type="spellEnd"/>
      <w:r>
        <w:t>, etc.)</w:t>
      </w:r>
    </w:p>
    <w:p w14:paraId="3E8D3AA2" w14:textId="5055FA76" w:rsidR="00BF1109" w:rsidRDefault="00BF1109" w:rsidP="001E5A97">
      <w:pPr>
        <w:pStyle w:val="ListParagraph"/>
        <w:numPr>
          <w:ilvl w:val="0"/>
          <w:numId w:val="2"/>
        </w:numPr>
        <w:rPr>
          <w:ins w:id="18" w:author="MATTEO REPETTO" w:date="2024-03-12T17:33:00Z"/>
        </w:rPr>
      </w:pPr>
      <w:r w:rsidRPr="00F63173">
        <w:rPr>
          <w:b/>
          <w:bCs/>
        </w:rPr>
        <w:t>response.py</w:t>
      </w:r>
      <w:r>
        <w:t>: this file contains the data types for the response message</w:t>
      </w:r>
    </w:p>
    <w:p w14:paraId="2F06D7FA" w14:textId="1732C830" w:rsidR="00CB31C1" w:rsidDel="00CB31C1" w:rsidRDefault="00CB31C1" w:rsidP="001E5A97">
      <w:pPr>
        <w:pStyle w:val="ListParagraph"/>
        <w:numPr>
          <w:ilvl w:val="0"/>
          <w:numId w:val="2"/>
        </w:numPr>
        <w:rPr>
          <w:del w:id="19" w:author="MATTEO REPETTO" w:date="2024-03-12T17:33:00Z"/>
        </w:rPr>
      </w:pPr>
    </w:p>
    <w:p w14:paraId="11C774D1" w14:textId="0534BCED" w:rsidR="00BF1109" w:rsidRDefault="00BF1109" w:rsidP="001E5A97">
      <w:pPr>
        <w:pStyle w:val="ListParagraph"/>
        <w:numPr>
          <w:ilvl w:val="0"/>
          <w:numId w:val="2"/>
        </w:numPr>
        <w:rPr>
          <w:ins w:id="20" w:author="MATTEO REPETTO" w:date="2024-03-12T17:35:00Z"/>
        </w:rPr>
      </w:pPr>
      <w:r w:rsidRPr="00F63173">
        <w:rPr>
          <w:b/>
          <w:bCs/>
        </w:rPr>
        <w:t>target</w:t>
      </w:r>
      <w:del w:id="21" w:author="MATTEO REPETTO" w:date="2024-03-12T17:35:00Z">
        <w:r w:rsidRPr="00F63173" w:rsidDel="004E660E">
          <w:rPr>
            <w:b/>
            <w:bCs/>
          </w:rPr>
          <w:delText>s</w:delText>
        </w:r>
      </w:del>
      <w:r w:rsidRPr="00F63173">
        <w:rPr>
          <w:b/>
          <w:bCs/>
        </w:rPr>
        <w:t>.py</w:t>
      </w:r>
      <w:r>
        <w:t>: this is the definition of the target</w:t>
      </w:r>
      <w:del w:id="22" w:author="MATTEO REPETTO" w:date="2024-03-12T17:33:00Z">
        <w:r w:rsidDel="00CB31C1">
          <w:delText>s</w:delText>
        </w:r>
      </w:del>
      <w:ins w:id="23" w:author="MATTEO REPETTO" w:date="2024-03-12T17:33:00Z">
        <w:r w:rsidR="00CB31C1">
          <w:t xml:space="preserve"> object</w:t>
        </w:r>
      </w:ins>
      <w:r>
        <w:t xml:space="preserve"> provided in the </w:t>
      </w:r>
      <w:ins w:id="24" w:author="MATTEO REPETTO" w:date="2024-03-12T17:33:00Z">
        <w:r w:rsidR="00CB31C1">
          <w:t>L</w:t>
        </w:r>
      </w:ins>
      <w:del w:id="25" w:author="MATTEO REPETTO" w:date="2024-03-12T17:33:00Z">
        <w:r w:rsidDel="00CB31C1">
          <w:delText>l</w:delText>
        </w:r>
      </w:del>
      <w:r>
        <w:t xml:space="preserve">anguage </w:t>
      </w:r>
      <w:ins w:id="26" w:author="MATTEO REPETTO" w:date="2024-03-12T17:33:00Z">
        <w:r w:rsidR="00CB31C1">
          <w:t>S</w:t>
        </w:r>
      </w:ins>
      <w:del w:id="27" w:author="MATTEO REPETTO" w:date="2024-03-12T17:33:00Z">
        <w:r w:rsidDel="00CB31C1">
          <w:delText>s</w:delText>
        </w:r>
      </w:del>
      <w:r>
        <w:t>pecification</w:t>
      </w:r>
      <w:ins w:id="28" w:author="MATTEO REPETTO" w:date="2024-03-12T17:34:00Z">
        <w:r w:rsidR="00CB31C1">
          <w:t xml:space="preserve"> (Sec. 3.3.1.2)</w:t>
        </w:r>
      </w:ins>
      <w:r>
        <w:t xml:space="preserve">. </w:t>
      </w:r>
      <w:del w:id="29" w:author="MATTEO REPETTO" w:date="2024-03-12T17:33:00Z">
        <w:r w:rsidRPr="00BF1109" w:rsidDel="00CB31C1">
          <w:rPr>
            <w:highlight w:val="yellow"/>
          </w:rPr>
          <w:delText>TODO</w:delText>
        </w:r>
        <w:r w:rsidDel="00CB31C1">
          <w:delText>: add additional targets (if necessary for the thesis)</w:delText>
        </w:r>
      </w:del>
    </w:p>
    <w:p w14:paraId="52D3CBBA" w14:textId="6D4A015E" w:rsidR="004E660E" w:rsidRDefault="004E660E" w:rsidP="001E5A97">
      <w:pPr>
        <w:pStyle w:val="ListParagraph"/>
        <w:numPr>
          <w:ilvl w:val="0"/>
          <w:numId w:val="2"/>
        </w:numPr>
      </w:pPr>
      <w:ins w:id="30" w:author="MATTEO REPETTO" w:date="2024-03-12T17:35:00Z">
        <w:r>
          <w:t xml:space="preserve">targets.py: this is the list of available targets in the system. It should be populated with all the </w:t>
        </w:r>
      </w:ins>
      <w:ins w:id="31" w:author="MATTEO REPETTO" w:date="2024-03-12T17:36:00Z">
        <w:r>
          <w:t>choices listed in Sec. 3.4.1, once their definition is available in datatypes.py.</w:t>
        </w:r>
      </w:ins>
    </w:p>
    <w:p w14:paraId="0871B796" w14:textId="4B47DB81" w:rsidR="00BF1109" w:rsidRDefault="00BF1109" w:rsidP="001E5A97">
      <w:pPr>
        <w:pStyle w:val="ListParagraph"/>
        <w:numPr>
          <w:ilvl w:val="0"/>
          <w:numId w:val="2"/>
        </w:numPr>
      </w:pPr>
      <w:r w:rsidRPr="00F63173">
        <w:rPr>
          <w:b/>
          <w:bCs/>
        </w:rPr>
        <w:t>transfer.py</w:t>
      </w:r>
      <w:r>
        <w:t>: this is the base class for the transfer protocol. Currently it prints out the encoded message.</w:t>
      </w:r>
    </w:p>
    <w:p w14:paraId="4834062B" w14:textId="78C69426" w:rsidR="00BF1109" w:rsidRDefault="00BF1109" w:rsidP="001E5A97">
      <w:pPr>
        <w:pStyle w:val="ListParagraph"/>
        <w:numPr>
          <w:ilvl w:val="0"/>
          <w:numId w:val="2"/>
        </w:numPr>
      </w:pPr>
      <w:r w:rsidRPr="00F63173">
        <w:rPr>
          <w:b/>
          <w:bCs/>
        </w:rPr>
        <w:t>transfers</w:t>
      </w:r>
      <w:r>
        <w:t xml:space="preserve">: the definitions of concrete transfer protocols. </w:t>
      </w:r>
      <w:r w:rsidRPr="00875154">
        <w:rPr>
          <w:highlight w:val="yellow"/>
        </w:rPr>
        <w:t>TODO</w:t>
      </w:r>
      <w:r>
        <w:t>: add the code for sending/receiving HTTP messages.</w:t>
      </w:r>
    </w:p>
    <w:p w14:paraId="2BA25DBF" w14:textId="74FE537E" w:rsidR="00BF1109" w:rsidRDefault="00BF1109" w:rsidP="00BF1109">
      <w:pPr>
        <w:pStyle w:val="Heading2"/>
      </w:pPr>
      <w:r>
        <w:t>Architecture</w:t>
      </w:r>
    </w:p>
    <w:p w14:paraId="3C2EDB7C" w14:textId="5E16173F" w:rsidR="00BF1109" w:rsidRDefault="00BF1109" w:rsidP="00BF1109">
      <w:r>
        <w:rPr>
          <w:noProof/>
        </w:rPr>
        <w:drawing>
          <wp:inline distT="0" distB="0" distL="0" distR="0" wp14:anchorId="1086B683" wp14:editId="6381011D">
            <wp:extent cx="5727700" cy="1009015"/>
            <wp:effectExtent l="0" t="0" r="0" b="0"/>
            <wp:docPr id="1547346128" name="Picture 3"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46128" name="Picture 3" descr="A white oval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1009015"/>
                    </a:xfrm>
                    <a:prstGeom prst="rect">
                      <a:avLst/>
                    </a:prstGeom>
                  </pic:spPr>
                </pic:pic>
              </a:graphicData>
            </a:graphic>
          </wp:inline>
        </w:drawing>
      </w:r>
    </w:p>
    <w:p w14:paraId="16D77A71" w14:textId="23FB6E0A" w:rsidR="00BF1109" w:rsidRDefault="00875154" w:rsidP="00BF1109">
      <w:r>
        <w:t xml:space="preserve">There are 2 entry points to use the library: producer and consumer. Every user that wants to use the OpenC2 library creates 1) a Producer to sending commands and receiving responses; 2) a Consumer to receive commands and sending responses. </w:t>
      </w:r>
    </w:p>
    <w:p w14:paraId="0025696C" w14:textId="3C65A1F4" w:rsidR="00875154" w:rsidRDefault="00875154" w:rsidP="00BF1109">
      <w:r>
        <w:t xml:space="preserve">Differently from what I originally thought, the actions involved by the OpenC2 message should be undertaken by an external component (the Security Function in the picture above). The library is agnostic of the concrete implementation of the Security Function. So for what concerns the thesis, the library must be limited to the components listed in the previous Section (including the </w:t>
      </w:r>
      <w:proofErr w:type="spellStart"/>
      <w:r>
        <w:t>slpf</w:t>
      </w:r>
      <w:proofErr w:type="spellEnd"/>
      <w:r>
        <w:t>/</w:t>
      </w:r>
      <w:proofErr w:type="spellStart"/>
      <w:r>
        <w:t>nprobe</w:t>
      </w:r>
      <w:proofErr w:type="spellEnd"/>
      <w:r>
        <w:t xml:space="preserve"> profiles), and the concrete code to run iptables commands and </w:t>
      </w:r>
      <w:proofErr w:type="spellStart"/>
      <w:r>
        <w:t>nprobe</w:t>
      </w:r>
      <w:proofErr w:type="spellEnd"/>
      <w:r>
        <w:t xml:space="preserve"> must lay outside of the library.</w:t>
      </w:r>
    </w:p>
    <w:p w14:paraId="50B8FEDD" w14:textId="420455DC" w:rsidR="002D7033" w:rsidRDefault="002D7033" w:rsidP="00BF1109">
      <w:r>
        <w:t>For what concerns the classes, the following picture shows how they should be used to exchange OpenC2 messages.</w:t>
      </w:r>
    </w:p>
    <w:p w14:paraId="3D58595B" w14:textId="2A01DBFE" w:rsidR="002D7033" w:rsidRPr="00BF1109" w:rsidRDefault="002D7033" w:rsidP="00BF1109">
      <w:r>
        <w:rPr>
          <w:noProof/>
        </w:rPr>
        <w:lastRenderedPageBreak/>
        <w:drawing>
          <wp:inline distT="0" distB="0" distL="0" distR="0" wp14:anchorId="24616064" wp14:editId="3959FD5D">
            <wp:extent cx="5727700" cy="3586480"/>
            <wp:effectExtent l="0" t="0" r="0" b="0"/>
            <wp:docPr id="180428108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81081"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586480"/>
                    </a:xfrm>
                    <a:prstGeom prst="rect">
                      <a:avLst/>
                    </a:prstGeom>
                  </pic:spPr>
                </pic:pic>
              </a:graphicData>
            </a:graphic>
          </wp:inline>
        </w:drawing>
      </w:r>
    </w:p>
    <w:p w14:paraId="6494E30A" w14:textId="1A222998" w:rsidR="00BF1109" w:rsidRDefault="00BF1109" w:rsidP="00BF1109">
      <w:pPr>
        <w:pStyle w:val="Heading2"/>
      </w:pPr>
      <w:r>
        <w:t>Actions</w:t>
      </w:r>
    </w:p>
    <w:p w14:paraId="1F083327" w14:textId="77777777" w:rsidR="00875154" w:rsidRDefault="00BF1109" w:rsidP="00BF1109">
      <w:r>
        <w:t xml:space="preserve">The Actions are now a simple enumeration of keywords, fully compliant with the standard. The original idea of associating a code to an action is not convincing because </w:t>
      </w:r>
      <w:r w:rsidR="00875154">
        <w:t>of the reasons discussed in Architecture. Additional actions envisioned by profiles should be added in the profile folder, using the static method provided by the Actions class.</w:t>
      </w:r>
    </w:p>
    <w:p w14:paraId="0B4FF0ED" w14:textId="77777777" w:rsidR="00875154" w:rsidRDefault="00875154" w:rsidP="00875154">
      <w:pPr>
        <w:pStyle w:val="Heading2"/>
      </w:pPr>
      <w:r>
        <w:t>Messages</w:t>
      </w:r>
    </w:p>
    <w:p w14:paraId="4D085DD6" w14:textId="77777777" w:rsidR="00F63173" w:rsidRDefault="00875154" w:rsidP="00875154">
      <w:r>
        <w:t xml:space="preserve">This is another major change to my previous </w:t>
      </w:r>
      <w:r w:rsidR="00F63173">
        <w:t>understanding. After re-considering the code in a more thorough manner, I came to these conclusions:</w:t>
      </w:r>
    </w:p>
    <w:p w14:paraId="4D15BC31" w14:textId="58A5CF95" w:rsidR="00BF1109" w:rsidRDefault="008C343C" w:rsidP="00F63173">
      <w:pPr>
        <w:pStyle w:val="ListParagraph"/>
        <w:numPr>
          <w:ilvl w:val="0"/>
          <w:numId w:val="3"/>
        </w:numPr>
      </w:pPr>
      <w:r>
        <w:t>T</w:t>
      </w:r>
      <w:r w:rsidR="00F63173">
        <w:t>he correct terminology used by the language specification is Command and Response</w:t>
      </w:r>
      <w:r>
        <w:t>, so we will use these from now on. Indeed, the transfer specification for HTTP might seem ambiguous on this point, since it refers to Request/Response. However, this terminology is referred to HTTP, not OpenC2: an HTTP Request carries an OpenC2 Command, and an HTTP Response carries an OpenC2 Response (same term in the second case).</w:t>
      </w:r>
    </w:p>
    <w:p w14:paraId="2E640701" w14:textId="2DAA1D25" w:rsidR="008C343C" w:rsidRDefault="008C343C" w:rsidP="00F63173">
      <w:pPr>
        <w:pStyle w:val="ListParagraph"/>
        <w:numPr>
          <w:ilvl w:val="0"/>
          <w:numId w:val="3"/>
        </w:numPr>
      </w:pPr>
      <w:r>
        <w:t>Command/Response are a type of content, so they are now derived from this base class. Indeed, the class Content is empty, but we use it to have a common reference to hold both a Command and a Response element (this is used in the Message class).</w:t>
      </w:r>
    </w:p>
    <w:p w14:paraId="3FE95B66" w14:textId="5BA7F27F" w:rsidR="008C343C" w:rsidRDefault="008C343C" w:rsidP="00F63173">
      <w:pPr>
        <w:pStyle w:val="ListParagraph"/>
        <w:numPr>
          <w:ilvl w:val="0"/>
          <w:numId w:val="3"/>
        </w:numPr>
        <w:rPr>
          <w:ins w:id="32" w:author="MATTEO REPETTO" w:date="2024-03-12T17:41:00Z"/>
        </w:rPr>
      </w:pPr>
      <w:r>
        <w:t xml:space="preserve">Message is indeed poorly defined in the standard, and I really realized that only recently. The language specification lists the fields of the Message element at the beginning of Sec. 3.2, but does not dictates its structure as for the other elements. I came to the conclusion that there is not explicit definition of a Message structure (this intuition is confirmed by the fact the all examples in the language specification only show Commands/Responses, but not full Messages). Only after reading carefully the </w:t>
      </w:r>
      <w:r w:rsidR="00A378FE">
        <w:t>text, I noticed that “</w:t>
      </w:r>
      <w:r w:rsidR="00A378FE" w:rsidRPr="00A378FE">
        <w:rPr>
          <w:i/>
          <w:iCs/>
        </w:rPr>
        <w:t xml:space="preserve">transfer </w:t>
      </w:r>
      <w:r w:rsidR="00A378FE" w:rsidRPr="00A378FE">
        <w:rPr>
          <w:i/>
          <w:iCs/>
        </w:rPr>
        <w:lastRenderedPageBreak/>
        <w:t>specifications define the on-the-wire format of a Message</w:t>
      </w:r>
      <w:r w:rsidR="00A378FE">
        <w:t>”, which means that only the concrete transfer specification defines the full Message structure (e.g., HTTP in Sec. 3.3.2). The class Message is therefore now conceived to carry the metadata that will be used to create the Message, but their usage is left to the specific transfer protocols (see the current example for HTTP/HTTPS).</w:t>
      </w:r>
    </w:p>
    <w:p w14:paraId="3CE1F604" w14:textId="4D8A56AD" w:rsidR="004E660E" w:rsidRDefault="004E660E" w:rsidP="004E660E">
      <w:pPr>
        <w:pStyle w:val="Heading2"/>
        <w:rPr>
          <w:ins w:id="33" w:author="MATTEO REPETTO" w:date="2024-03-12T17:41:00Z"/>
        </w:rPr>
        <w:pPrChange w:id="34" w:author="MATTEO REPETTO" w:date="2024-03-12T17:41:00Z">
          <w:pPr/>
        </w:pPrChange>
      </w:pPr>
      <w:ins w:id="35" w:author="MATTEO REPETTO" w:date="2024-03-12T17:41:00Z">
        <w:r>
          <w:t>Base types</w:t>
        </w:r>
      </w:ins>
    </w:p>
    <w:p w14:paraId="25049ECA" w14:textId="2C121105" w:rsidR="004E660E" w:rsidRDefault="004E660E" w:rsidP="004E660E">
      <w:pPr>
        <w:rPr>
          <w:ins w:id="36" w:author="MATTEO REPETTO" w:date="2024-03-12T17:43:00Z"/>
        </w:rPr>
      </w:pPr>
      <w:ins w:id="37" w:author="MATTEO REPETTO" w:date="2024-03-12T17:41:00Z">
        <w:r>
          <w:t xml:space="preserve">Base types defines the </w:t>
        </w:r>
      </w:ins>
      <w:ins w:id="38" w:author="MATTEO REPETTO" w:date="2024-03-12T17:42:00Z">
        <w:r>
          <w:t>types and structures defined by the Language Specification in Sec.3.1 and that defines the type of all message elements. Every base type must implement</w:t>
        </w:r>
      </w:ins>
      <w:ins w:id="39" w:author="MATTEO REPETTO" w:date="2024-03-12T17:43:00Z">
        <w:r>
          <w:t xml:space="preserve"> two methods: “</w:t>
        </w:r>
        <w:proofErr w:type="spellStart"/>
        <w:r>
          <w:t>todict</w:t>
        </w:r>
        <w:proofErr w:type="spellEnd"/>
        <w:r>
          <w:t>” and “</w:t>
        </w:r>
        <w:proofErr w:type="spellStart"/>
        <w:r>
          <w:t>fromdict</w:t>
        </w:r>
        <w:proofErr w:type="spellEnd"/>
        <w:r>
          <w:t>” (the latter must be a class method).</w:t>
        </w:r>
      </w:ins>
    </w:p>
    <w:p w14:paraId="48CEA404" w14:textId="0BC41DDB" w:rsidR="004E660E" w:rsidRDefault="004E660E" w:rsidP="004E660E">
      <w:pPr>
        <w:rPr>
          <w:ins w:id="40" w:author="MATTEO REPETTO" w:date="2024-03-12T17:45:00Z"/>
        </w:rPr>
      </w:pPr>
      <w:ins w:id="41" w:author="MATTEO REPETTO" w:date="2024-03-12T17:43:00Z">
        <w:r>
          <w:t>These two methods i</w:t>
        </w:r>
      </w:ins>
      <w:ins w:id="42" w:author="MATTEO REPETTO" w:date="2024-03-12T17:44:00Z">
        <w:r>
          <w:t xml:space="preserve">mplement the code to translate an object instance to a dictionary and to build an object instance from a dictionary. </w:t>
        </w:r>
      </w:ins>
      <w:ins w:id="43" w:author="MATTEO REPETTO" w:date="2024-03-12T17:45:00Z">
        <w:r>
          <w:t xml:space="preserve">These operations represent the intermediary dictionary translation described in the </w:t>
        </w:r>
        <w:r>
          <w:fldChar w:fldCharType="begin"/>
        </w:r>
        <w:r>
          <w:instrText xml:space="preserve"> REF _Ref161157957 \h </w:instrText>
        </w:r>
      </w:ins>
      <w:r>
        <w:fldChar w:fldCharType="separate"/>
      </w:r>
      <w:ins w:id="44" w:author="MATTEO REPETTO" w:date="2024-03-12T17:45:00Z">
        <w:r>
          <w:t>Encoding</w:t>
        </w:r>
        <w:r>
          <w:fldChar w:fldCharType="end"/>
        </w:r>
        <w:r>
          <w:t xml:space="preserve"> Section.</w:t>
        </w:r>
      </w:ins>
    </w:p>
    <w:p w14:paraId="41D69F5F" w14:textId="1C9CB7C2" w:rsidR="004E660E" w:rsidRDefault="004E660E" w:rsidP="004E660E">
      <w:pPr>
        <w:rPr>
          <w:ins w:id="45" w:author="MATTEO REPETTO" w:date="2024-03-12T17:46:00Z"/>
        </w:rPr>
      </w:pPr>
      <w:ins w:id="46" w:author="MATTEO REPETTO" w:date="2024-03-12T17:45:00Z">
        <w:r w:rsidRPr="004E660E">
          <w:rPr>
            <w:highlight w:val="yellow"/>
            <w:rPrChange w:id="47" w:author="MATTEO REPETTO" w:date="2024-03-12T17:46:00Z">
              <w:rPr/>
            </w:rPrChange>
          </w:rPr>
          <w:t>TODO</w:t>
        </w:r>
        <w:r>
          <w:t xml:space="preserve">: add the main rules </w:t>
        </w:r>
      </w:ins>
      <w:ins w:id="48" w:author="MATTEO REPETTO" w:date="2024-03-12T17:46:00Z">
        <w:r>
          <w:t xml:space="preserve">and guidelines to write </w:t>
        </w:r>
        <w:proofErr w:type="spellStart"/>
        <w:r>
          <w:t>todict</w:t>
        </w:r>
        <w:proofErr w:type="spellEnd"/>
        <w:r>
          <w:t>/</w:t>
        </w:r>
        <w:proofErr w:type="spellStart"/>
        <w:r>
          <w:t>fromdict</w:t>
        </w:r>
        <w:proofErr w:type="spellEnd"/>
        <w:r>
          <w:t xml:space="preserve"> methods for additional objects.</w:t>
        </w:r>
      </w:ins>
    </w:p>
    <w:p w14:paraId="507CE275" w14:textId="307C0A09" w:rsidR="004E660E" w:rsidRDefault="004E660E" w:rsidP="004E660E">
      <w:pPr>
        <w:pPrChange w:id="49" w:author="MATTEO REPETTO" w:date="2024-03-12T17:41:00Z">
          <w:pPr>
            <w:pStyle w:val="ListParagraph"/>
            <w:numPr>
              <w:numId w:val="3"/>
            </w:numPr>
            <w:ind w:hanging="360"/>
          </w:pPr>
        </w:pPrChange>
      </w:pPr>
      <w:ins w:id="50" w:author="MATTEO REPETTO" w:date="2024-03-12T17:46:00Z">
        <w:r w:rsidRPr="004E660E">
          <w:rPr>
            <w:highlight w:val="yellow"/>
            <w:rPrChange w:id="51" w:author="MATTEO REPETTO" w:date="2024-03-12T17:46:00Z">
              <w:rPr/>
            </w:rPrChange>
          </w:rPr>
          <w:t>TODO</w:t>
        </w:r>
        <w:r>
          <w:t xml:space="preserve">: the Openc2Type definition is likely useful at this stage (it was used in a previous version. This </w:t>
        </w:r>
      </w:ins>
      <w:ins w:id="52" w:author="MATTEO REPETTO" w:date="2024-03-12T17:47:00Z">
        <w:r>
          <w:t xml:space="preserve">could </w:t>
        </w:r>
        <w:proofErr w:type="spellStart"/>
        <w:r>
          <w:t>me</w:t>
        </w:r>
        <w:proofErr w:type="spellEnd"/>
        <w:r>
          <w:t xml:space="preserve"> removed in the following, after final check of its uselessness.</w:t>
        </w:r>
      </w:ins>
    </w:p>
    <w:p w14:paraId="3301CF83" w14:textId="5EA86FCD" w:rsidR="00A378FE" w:rsidRDefault="00A378FE" w:rsidP="00A378FE">
      <w:pPr>
        <w:pStyle w:val="Heading2"/>
      </w:pPr>
      <w:bookmarkStart w:id="53" w:name="_Ref161157957"/>
      <w:proofErr w:type="spellStart"/>
      <w:r>
        <w:t>En</w:t>
      </w:r>
      <w:proofErr w:type="spellEnd"/>
      <w:r>
        <w:t>coding</w:t>
      </w:r>
      <w:bookmarkEnd w:id="53"/>
    </w:p>
    <w:p w14:paraId="6CA32683" w14:textId="44DBEDB1" w:rsidR="00A378FE" w:rsidRDefault="00A378FE" w:rsidP="00A378FE">
      <w:r>
        <w:t xml:space="preserve">Encoding is perhaps the major change from the previous approach. I was not totally satisfied of the approach of adding a </w:t>
      </w:r>
      <w:proofErr w:type="spellStart"/>
      <w:r>
        <w:rPr>
          <w:i/>
          <w:iCs/>
        </w:rPr>
        <w:t>tojson</w:t>
      </w:r>
      <w:proofErr w:type="spellEnd"/>
      <w:r>
        <w:t xml:space="preserve"> (and in the future, </w:t>
      </w:r>
      <w:proofErr w:type="spellStart"/>
      <w:r>
        <w:rPr>
          <w:i/>
          <w:iCs/>
        </w:rPr>
        <w:t>toyaml</w:t>
      </w:r>
      <w:proofErr w:type="spellEnd"/>
      <w:r>
        <w:t xml:space="preserve">, </w:t>
      </w:r>
      <w:proofErr w:type="spellStart"/>
      <w:r>
        <w:rPr>
          <w:i/>
          <w:iCs/>
        </w:rPr>
        <w:t>toxml</w:t>
      </w:r>
      <w:proofErr w:type="spellEnd"/>
      <w:r>
        <w:t>, …) method to all basic elements, since this is not easily maintainable in time. However, I insisted with this approach because in case new elements are added, their conversion could be defined by their implementors, without changing the base Encoder class.</w:t>
      </w:r>
    </w:p>
    <w:p w14:paraId="1012C51A" w14:textId="21C900C4" w:rsidR="00A378FE" w:rsidRDefault="00A378FE" w:rsidP="00A378FE">
      <w:r>
        <w:t xml:space="preserve">However, while playing with Python, I discovered that every object (=class) comes with a dictionary representation, where all field names and value are present. And the conversion of a dictionary to </w:t>
      </w:r>
      <w:proofErr w:type="spellStart"/>
      <w:r>
        <w:t>json</w:t>
      </w:r>
      <w:proofErr w:type="spellEnd"/>
      <w:r>
        <w:t xml:space="preserve"> is trivial with the </w:t>
      </w:r>
      <w:proofErr w:type="spellStart"/>
      <w:r>
        <w:rPr>
          <w:i/>
          <w:iCs/>
        </w:rPr>
        <w:t>json</w:t>
      </w:r>
      <w:proofErr w:type="spellEnd"/>
      <w:r>
        <w:t xml:space="preserve"> package. This suggested me the idea of using an intermediary representation of all messages as dictionary, and then translate this representation to </w:t>
      </w:r>
      <w:proofErr w:type="spellStart"/>
      <w:r>
        <w:t>json</w:t>
      </w:r>
      <w:proofErr w:type="spellEnd"/>
      <w:r>
        <w:t xml:space="preserve"> or any other format:</w:t>
      </w:r>
    </w:p>
    <w:p w14:paraId="08863D91" w14:textId="77777777" w:rsidR="00A378FE" w:rsidRDefault="00A378FE" w:rsidP="00A378FE"/>
    <w:p w14:paraId="2730E940" w14:textId="06944F76" w:rsidR="00A378FE" w:rsidRPr="00A378FE" w:rsidRDefault="00A378FE" w:rsidP="006113F2">
      <w:pPr>
        <w:jc w:val="center"/>
        <w:rPr>
          <w:i/>
          <w:iCs/>
        </w:rPr>
      </w:pPr>
      <w:r w:rsidRPr="00A378FE">
        <w:rPr>
          <w:i/>
          <w:iCs/>
        </w:rPr>
        <w:t xml:space="preserve">Python objection </w:t>
      </w:r>
      <w:r w:rsidRPr="00A378FE">
        <w:rPr>
          <w:rFonts w:ascii="Wingdings" w:hAnsi="Wingdings"/>
          <w:i/>
          <w:iCs/>
        </w:rPr>
        <w:t>à</w:t>
      </w:r>
      <w:r w:rsidRPr="00A378FE">
        <w:rPr>
          <w:i/>
          <w:iCs/>
        </w:rPr>
        <w:t xml:space="preserve"> dictionary </w:t>
      </w:r>
      <w:r w:rsidRPr="00A378FE">
        <w:rPr>
          <w:rFonts w:ascii="Wingdings" w:hAnsi="Wingdings"/>
          <w:i/>
          <w:iCs/>
        </w:rPr>
        <w:t>à</w:t>
      </w:r>
      <w:r w:rsidRPr="00A378FE">
        <w:rPr>
          <w:i/>
          <w:iCs/>
        </w:rPr>
        <w:t xml:space="preserve"> </w:t>
      </w:r>
      <w:proofErr w:type="spellStart"/>
      <w:r w:rsidRPr="00A378FE">
        <w:rPr>
          <w:i/>
          <w:iCs/>
        </w:rPr>
        <w:t>json</w:t>
      </w:r>
      <w:proofErr w:type="spellEnd"/>
      <w:r w:rsidRPr="00A378FE">
        <w:rPr>
          <w:i/>
          <w:iCs/>
        </w:rPr>
        <w:t xml:space="preserve">, xml, </w:t>
      </w:r>
      <w:proofErr w:type="spellStart"/>
      <w:r w:rsidRPr="00A378FE">
        <w:rPr>
          <w:i/>
          <w:iCs/>
        </w:rPr>
        <w:t>yaml</w:t>
      </w:r>
      <w:proofErr w:type="spellEnd"/>
      <w:r w:rsidRPr="00A378FE">
        <w:rPr>
          <w:i/>
          <w:iCs/>
        </w:rPr>
        <w:t>, …</w:t>
      </w:r>
    </w:p>
    <w:p w14:paraId="0F01FED6" w14:textId="77777777" w:rsidR="00A378FE" w:rsidRDefault="00A378FE" w:rsidP="00A378FE"/>
    <w:p w14:paraId="036A2014" w14:textId="77777777" w:rsidR="006113F2" w:rsidRDefault="006113F2" w:rsidP="00A378FE">
      <w:pPr>
        <w:rPr>
          <w:ins w:id="54" w:author="MATTEO REPETTO" w:date="2024-03-12T17:49:00Z"/>
        </w:rPr>
      </w:pPr>
      <w:r>
        <w:t xml:space="preserve">So now a </w:t>
      </w:r>
      <w:proofErr w:type="spellStart"/>
      <w:r>
        <w:t>to_json</w:t>
      </w:r>
      <w:proofErr w:type="spellEnd"/>
      <w:r>
        <w:t xml:space="preserve"> method for each object is no more necessary, because the conversion to dictionary is standard and can be done in a general way for any element. There is therefore a </w:t>
      </w:r>
      <w:proofErr w:type="spellStart"/>
      <w:r>
        <w:rPr>
          <w:i/>
          <w:iCs/>
        </w:rPr>
        <w:t>todict</w:t>
      </w:r>
      <w:proofErr w:type="spellEnd"/>
      <w:r>
        <w:t xml:space="preserve"> method in the base Encoding class, which can be called by the concrete encoder implementations to get the dictionary before encoding it.</w:t>
      </w:r>
    </w:p>
    <w:p w14:paraId="60EBE57A" w14:textId="4A78E43E" w:rsidR="004E660E" w:rsidRDefault="004E660E" w:rsidP="00A378FE">
      <w:ins w:id="55" w:author="MATTEO REPETTO" w:date="2024-03-12T17:49:00Z">
        <w:r>
          <w:t xml:space="preserve">The encoding/decoding operations happen on two layers. At the </w:t>
        </w:r>
      </w:ins>
      <w:ins w:id="56" w:author="MATTEO REPETTO" w:date="2024-03-12T17:50:00Z">
        <w:r>
          <w:t>bottom</w:t>
        </w:r>
      </w:ins>
      <w:ins w:id="57" w:author="MATTEO REPETTO" w:date="2024-03-12T17:49:00Z">
        <w:r>
          <w:t xml:space="preserve"> layer, the Encoder defines the main rules to iteratively traverse complex object definitions and dictionaries. On the </w:t>
        </w:r>
      </w:ins>
      <w:ins w:id="58" w:author="MATTEO REPETTO" w:date="2024-03-12T17:50:00Z">
        <w:r>
          <w:t>top layer, each OpenC2 type defines the rule to convert an instance to a dictionary and vice versa (</w:t>
        </w:r>
        <w:proofErr w:type="spellStart"/>
        <w:r>
          <w:t>todict</w:t>
        </w:r>
        <w:proofErr w:type="spellEnd"/>
        <w:r>
          <w:t xml:space="preserve">, </w:t>
        </w:r>
        <w:proofErr w:type="spellStart"/>
        <w:r>
          <w:t>fromdict</w:t>
        </w:r>
        <w:proofErr w:type="spellEnd"/>
        <w:r>
          <w:t>). The top layer relies on the bottom</w:t>
        </w:r>
      </w:ins>
      <w:ins w:id="59" w:author="MATTEO REPETTO" w:date="2024-03-12T17:51:00Z">
        <w:r>
          <w:t xml:space="preserve"> layer to recursively translate instances to a dictionary; the bottom layer relies in turn on the top layer to recursively create instances from a dictionary. </w:t>
        </w:r>
      </w:ins>
    </w:p>
    <w:p w14:paraId="308038E1" w14:textId="77708BF4" w:rsidR="006113F2" w:rsidRPr="006113F2" w:rsidRDefault="006113F2" w:rsidP="00A378FE">
      <w:pPr>
        <w:rPr>
          <w:u w:val="single"/>
        </w:rPr>
      </w:pPr>
      <w:r w:rsidRPr="006113F2">
        <w:rPr>
          <w:b/>
          <w:bCs/>
        </w:rPr>
        <w:t>Important note</w:t>
      </w:r>
      <w:r>
        <w:t xml:space="preserve">. </w:t>
      </w:r>
      <w:r w:rsidRPr="006113F2">
        <w:rPr>
          <w:u w:val="single"/>
        </w:rPr>
        <w:t xml:space="preserve">This approach works if every element perfectly matches the terminology and field order required by the language specification. </w:t>
      </w:r>
      <w:ins w:id="60" w:author="MATTEO REPETTO" w:date="2024-03-12T17:52:00Z">
        <w:r w:rsidR="004E660E">
          <w:rPr>
            <w:u w:val="single"/>
          </w:rPr>
          <w:t xml:space="preserve">Some constraints on fields order in a Record could be related, but it is better to keep the same order of the Language Specification to avoid </w:t>
        </w:r>
        <w:proofErr w:type="spellStart"/>
        <w:r w:rsidR="004E660E">
          <w:rPr>
            <w:u w:val="single"/>
          </w:rPr>
          <w:t>misordering</w:t>
        </w:r>
        <w:proofErr w:type="spellEnd"/>
        <w:r w:rsidR="004E660E">
          <w:rPr>
            <w:u w:val="single"/>
          </w:rPr>
          <w:t xml:space="preserve"> in the final encoded format.</w:t>
        </w:r>
      </w:ins>
    </w:p>
    <w:p w14:paraId="5443DF3F" w14:textId="50531667" w:rsidR="006113F2" w:rsidRDefault="006113F2" w:rsidP="00A378FE">
      <w:r>
        <w:lastRenderedPageBreak/>
        <w:t xml:space="preserve">The drawback of this approach is that any field that is not foreseen by the specification must be kept private, to easily remove it from the dictionary. The </w:t>
      </w:r>
      <w:proofErr w:type="spellStart"/>
      <w:r>
        <w:rPr>
          <w:i/>
          <w:iCs/>
        </w:rPr>
        <w:t>todict</w:t>
      </w:r>
      <w:proofErr w:type="spellEnd"/>
      <w:r>
        <w:t xml:space="preserve"> method indeed has a number of tricks to solve common issues with this approach (e.g., the </w:t>
      </w:r>
      <w:r>
        <w:rPr>
          <w:i/>
          <w:iCs/>
        </w:rPr>
        <w:t>from</w:t>
      </w:r>
      <w:r>
        <w:t xml:space="preserve"> field that cannot be used because it is a Python keyword). In this case, the suggestion is to append an underscore, as already happens for the </w:t>
      </w:r>
      <w:r>
        <w:rPr>
          <w:i/>
          <w:iCs/>
        </w:rPr>
        <w:t>from</w:t>
      </w:r>
      <w:r>
        <w:t xml:space="preserve"> field, which is easy to remove. There are also other issues that come out when combining multiple fields together (e.g., Action, Target, </w:t>
      </w:r>
      <w:proofErr w:type="spellStart"/>
      <w:r>
        <w:t>Args</w:t>
      </w:r>
      <w:proofErr w:type="spellEnd"/>
      <w:r>
        <w:t xml:space="preserve">, Actuator in a Command, or IPv4Net in a Target). </w:t>
      </w:r>
      <w:del w:id="61" w:author="MATTEO REPETTO" w:date="2024-03-12T17:53:00Z">
        <w:r w:rsidDel="004E660E">
          <w:delText>I tried to manage all these issues for the simplest cases, but other issue will come as we go on with the implementation and testing</w:delText>
        </w:r>
      </w:del>
      <w:ins w:id="62" w:author="MATTEO REPETTO" w:date="2024-03-12T17:53:00Z">
        <w:r w:rsidR="004E660E">
          <w:t>This is now solved for all base types currently defined, but additional rules must be added when the missing base types are added.</w:t>
        </w:r>
      </w:ins>
      <w:r>
        <w:t>.</w:t>
      </w:r>
    </w:p>
    <w:p w14:paraId="63262299" w14:textId="4F217ADA" w:rsidR="006113F2" w:rsidDel="004E660E" w:rsidRDefault="006113F2" w:rsidP="00A378FE">
      <w:pPr>
        <w:rPr>
          <w:del w:id="63" w:author="MATTEO REPETTO" w:date="2024-03-12T17:53:00Z"/>
        </w:rPr>
      </w:pPr>
      <w:del w:id="64" w:author="MATTEO REPETTO" w:date="2024-03-12T17:53:00Z">
        <w:r w:rsidRPr="006113F2" w:rsidDel="004E660E">
          <w:rPr>
            <w:highlight w:val="yellow"/>
          </w:rPr>
          <w:delText>TODO</w:delText>
        </w:r>
        <w:r w:rsidDel="004E660E">
          <w:delText>: I still didn’t try the complementary operation, namely decoding. My intention is to use the same approach, namely decode to a dictionary and then translate the dictionary to Python classes, but this is still on-going.</w:delText>
        </w:r>
      </w:del>
    </w:p>
    <w:p w14:paraId="374AB2AF" w14:textId="52DD5C03" w:rsidR="006113F2" w:rsidRDefault="006113F2" w:rsidP="006113F2">
      <w:pPr>
        <w:pStyle w:val="Heading2"/>
      </w:pPr>
      <w:r>
        <w:t>Producer</w:t>
      </w:r>
    </w:p>
    <w:p w14:paraId="7381EE02" w14:textId="35B63DB5" w:rsidR="006113F2" w:rsidRDefault="006113F2" w:rsidP="006113F2">
      <w:r>
        <w:t>Producer is the entry point abstraction to send Commands to a peer and receive its responses. It should kept all relevant data of the communication (e.g., name</w:t>
      </w:r>
      <w:r w:rsidR="002D7033">
        <w:t xml:space="preserve"> of the producer). However, each message can be sent to a different endpoint from the same producer (hence, the corresponding attributes should be passed to the </w:t>
      </w:r>
      <w:r w:rsidR="002D7033">
        <w:rPr>
          <w:i/>
          <w:iCs/>
        </w:rPr>
        <w:t>send</w:t>
      </w:r>
      <w:r w:rsidR="002D7033">
        <w:t xml:space="preserve"> method).</w:t>
      </w:r>
    </w:p>
    <w:p w14:paraId="21CC523F" w14:textId="4AE002B9" w:rsidR="002D7033" w:rsidRDefault="002D7033" w:rsidP="006113F2">
      <w:r w:rsidRPr="002D7033">
        <w:rPr>
          <w:highlight w:val="yellow"/>
        </w:rPr>
        <w:t>TODO</w:t>
      </w:r>
      <w:r>
        <w:t>: add the function to receive the response (blocking/non-blocking?)</w:t>
      </w:r>
    </w:p>
    <w:p w14:paraId="2A60BB5B" w14:textId="50450146" w:rsidR="002D7033" w:rsidRDefault="002D7033" w:rsidP="002D7033">
      <w:pPr>
        <w:pStyle w:val="Heading2"/>
      </w:pPr>
      <w:r>
        <w:t>Transfer</w:t>
      </w:r>
    </w:p>
    <w:p w14:paraId="7C8D6EBE" w14:textId="08B17149" w:rsidR="002D7033" w:rsidRDefault="002D7033" w:rsidP="002D7033">
      <w:r>
        <w:t>I partially implemented the HTTP transfer class to show how the whole payload could be created in a more elegant way from the Message metadata, and by exploiting the Encoding function.</w:t>
      </w:r>
    </w:p>
    <w:p w14:paraId="15F0ECE0" w14:textId="51814337" w:rsidR="002D7033" w:rsidRDefault="002D7033" w:rsidP="002D7033">
      <w:r w:rsidRPr="002D7033">
        <w:rPr>
          <w:highlight w:val="yellow"/>
        </w:rPr>
        <w:t>TODO</w:t>
      </w:r>
      <w:r>
        <w:t>: add specific code to send/receive HTTP messages.</w:t>
      </w:r>
    </w:p>
    <w:p w14:paraId="7BE9AED4" w14:textId="0B714CF0" w:rsidR="002D7033" w:rsidRDefault="002D7033" w:rsidP="002D7033">
      <w:pPr>
        <w:pStyle w:val="Heading2"/>
      </w:pPr>
      <w:r>
        <w:t>External code</w:t>
      </w:r>
    </w:p>
    <w:p w14:paraId="2BDBCA8E" w14:textId="02DD21C3" w:rsidR="002D7033" w:rsidRDefault="002D7033" w:rsidP="002D7033">
      <w:r>
        <w:t xml:space="preserve">As mentioned at the beginning, the elements indicated as Security Controller and Security Functions are external to the Python library, so keep this code outside the </w:t>
      </w:r>
      <w:r>
        <w:rPr>
          <w:i/>
          <w:iCs/>
        </w:rPr>
        <w:t>openc2</w:t>
      </w:r>
      <w:r>
        <w:t xml:space="preserve"> folder. </w:t>
      </w:r>
    </w:p>
    <w:p w14:paraId="4FBCB81A" w14:textId="05E18FE5" w:rsidR="002D7033" w:rsidRPr="002D7033" w:rsidRDefault="002D7033" w:rsidP="002D7033">
      <w:r>
        <w:t>I provided an example in the main_producer.py file to show how to use the Producer class. It must be extended with the code to receive and process responses.</w:t>
      </w:r>
    </w:p>
    <w:sectPr w:rsidR="002D7033" w:rsidRPr="002D7033" w:rsidSect="002562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910E3"/>
    <w:multiLevelType w:val="hybridMultilevel"/>
    <w:tmpl w:val="31A6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547735"/>
    <w:multiLevelType w:val="hybridMultilevel"/>
    <w:tmpl w:val="F16EBEF6"/>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BC04EC"/>
    <w:multiLevelType w:val="hybridMultilevel"/>
    <w:tmpl w:val="204EC6D6"/>
    <w:lvl w:ilvl="0" w:tplc="EB3C0562">
      <w:start w:val="1"/>
      <w:numFmt w:val="decimal"/>
      <w:pStyle w:val="Reference"/>
      <w:lvlText w:val="[%1]"/>
      <w:lvlJc w:val="left"/>
      <w:pPr>
        <w:ind w:left="454" w:hanging="45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2221034">
    <w:abstractNumId w:val="2"/>
  </w:num>
  <w:num w:numId="2" w16cid:durableId="457575721">
    <w:abstractNumId w:val="0"/>
  </w:num>
  <w:num w:numId="3" w16cid:durableId="5800644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EO REPETTO">
    <w15:presenceInfo w15:providerId="AD" w15:userId="S::matteo.repetto@cnr.it::e9c51856-898c-4df0-9c02-75abddc86f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86"/>
    <w:rsid w:val="001602E6"/>
    <w:rsid w:val="001E5A97"/>
    <w:rsid w:val="002562CD"/>
    <w:rsid w:val="002D7033"/>
    <w:rsid w:val="003555C5"/>
    <w:rsid w:val="004E660E"/>
    <w:rsid w:val="006113F2"/>
    <w:rsid w:val="006E3E86"/>
    <w:rsid w:val="00875154"/>
    <w:rsid w:val="008C343C"/>
    <w:rsid w:val="00A378FE"/>
    <w:rsid w:val="00B01B85"/>
    <w:rsid w:val="00B802E0"/>
    <w:rsid w:val="00B97028"/>
    <w:rsid w:val="00BB5B8E"/>
    <w:rsid w:val="00BF1109"/>
    <w:rsid w:val="00CB31C1"/>
    <w:rsid w:val="00CF01B9"/>
    <w:rsid w:val="00E222CF"/>
    <w:rsid w:val="00F63173"/>
    <w:rsid w:val="00F97B22"/>
    <w:rsid w:val="00FE6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3A122D"/>
  <w15:chartTrackingRefBased/>
  <w15:docId w15:val="{C9244D13-E0A2-EB49-A1AA-373F8E15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3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E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E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E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E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BodyText"/>
    <w:qFormat/>
    <w:rsid w:val="00B01B85"/>
    <w:pPr>
      <w:numPr>
        <w:numId w:val="1"/>
      </w:numPr>
      <w:spacing w:before="120"/>
      <w:jc w:val="both"/>
    </w:pPr>
    <w:rPr>
      <w:rFonts w:eastAsia="Times New Roman" w:cstheme="minorHAnsi"/>
      <w:sz w:val="22"/>
      <w:szCs w:val="22"/>
      <w:lang w:eastAsia="en-GB"/>
    </w:rPr>
  </w:style>
  <w:style w:type="paragraph" w:styleId="BodyText">
    <w:name w:val="Body Text"/>
    <w:basedOn w:val="Normal"/>
    <w:link w:val="BodyTextChar"/>
    <w:uiPriority w:val="99"/>
    <w:semiHidden/>
    <w:unhideWhenUsed/>
    <w:rsid w:val="00B01B85"/>
    <w:pPr>
      <w:spacing w:after="120"/>
    </w:pPr>
  </w:style>
  <w:style w:type="character" w:customStyle="1" w:styleId="BodyTextChar">
    <w:name w:val="Body Text Char"/>
    <w:basedOn w:val="DefaultParagraphFont"/>
    <w:link w:val="BodyText"/>
    <w:uiPriority w:val="99"/>
    <w:semiHidden/>
    <w:rsid w:val="00B01B85"/>
  </w:style>
  <w:style w:type="character" w:customStyle="1" w:styleId="Heading1Char">
    <w:name w:val="Heading 1 Char"/>
    <w:basedOn w:val="DefaultParagraphFont"/>
    <w:link w:val="Heading1"/>
    <w:uiPriority w:val="9"/>
    <w:rsid w:val="006E3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3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E86"/>
    <w:rPr>
      <w:rFonts w:eastAsiaTheme="majorEastAsia" w:cstheme="majorBidi"/>
      <w:color w:val="272727" w:themeColor="text1" w:themeTint="D8"/>
    </w:rPr>
  </w:style>
  <w:style w:type="paragraph" w:styleId="Title">
    <w:name w:val="Title"/>
    <w:basedOn w:val="Normal"/>
    <w:next w:val="Normal"/>
    <w:link w:val="TitleChar"/>
    <w:uiPriority w:val="10"/>
    <w:qFormat/>
    <w:rsid w:val="006E3E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E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E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3E86"/>
    <w:rPr>
      <w:i/>
      <w:iCs/>
      <w:color w:val="404040" w:themeColor="text1" w:themeTint="BF"/>
    </w:rPr>
  </w:style>
  <w:style w:type="paragraph" w:styleId="ListParagraph">
    <w:name w:val="List Paragraph"/>
    <w:basedOn w:val="Normal"/>
    <w:uiPriority w:val="34"/>
    <w:qFormat/>
    <w:rsid w:val="006E3E86"/>
    <w:pPr>
      <w:ind w:left="720"/>
      <w:contextualSpacing/>
    </w:pPr>
  </w:style>
  <w:style w:type="character" w:styleId="IntenseEmphasis">
    <w:name w:val="Intense Emphasis"/>
    <w:basedOn w:val="DefaultParagraphFont"/>
    <w:uiPriority w:val="21"/>
    <w:qFormat/>
    <w:rsid w:val="006E3E86"/>
    <w:rPr>
      <w:i/>
      <w:iCs/>
      <w:color w:val="0F4761" w:themeColor="accent1" w:themeShade="BF"/>
    </w:rPr>
  </w:style>
  <w:style w:type="paragraph" w:styleId="IntenseQuote">
    <w:name w:val="Intense Quote"/>
    <w:basedOn w:val="Normal"/>
    <w:next w:val="Normal"/>
    <w:link w:val="IntenseQuoteChar"/>
    <w:uiPriority w:val="30"/>
    <w:qFormat/>
    <w:rsid w:val="006E3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E86"/>
    <w:rPr>
      <w:i/>
      <w:iCs/>
      <w:color w:val="0F4761" w:themeColor="accent1" w:themeShade="BF"/>
    </w:rPr>
  </w:style>
  <w:style w:type="character" w:styleId="IntenseReference">
    <w:name w:val="Intense Reference"/>
    <w:basedOn w:val="DefaultParagraphFont"/>
    <w:uiPriority w:val="32"/>
    <w:qFormat/>
    <w:rsid w:val="006E3E86"/>
    <w:rPr>
      <w:b/>
      <w:bCs/>
      <w:smallCaps/>
      <w:color w:val="0F4761" w:themeColor="accent1" w:themeShade="BF"/>
      <w:spacing w:val="5"/>
    </w:rPr>
  </w:style>
  <w:style w:type="paragraph" w:styleId="Revision">
    <w:name w:val="Revision"/>
    <w:hidden/>
    <w:uiPriority w:val="99"/>
    <w:semiHidden/>
    <w:rsid w:val="00CB3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802502">
      <w:bodyDiv w:val="1"/>
      <w:marLeft w:val="0"/>
      <w:marRight w:val="0"/>
      <w:marTop w:val="0"/>
      <w:marBottom w:val="0"/>
      <w:divBdr>
        <w:top w:val="none" w:sz="0" w:space="0" w:color="auto"/>
        <w:left w:val="none" w:sz="0" w:space="0" w:color="auto"/>
        <w:bottom w:val="none" w:sz="0" w:space="0" w:color="auto"/>
        <w:right w:val="none" w:sz="0" w:space="0" w:color="auto"/>
      </w:divBdr>
      <w:divsChild>
        <w:div w:id="1860117766">
          <w:marLeft w:val="0"/>
          <w:marRight w:val="0"/>
          <w:marTop w:val="0"/>
          <w:marBottom w:val="0"/>
          <w:divBdr>
            <w:top w:val="none" w:sz="0" w:space="0" w:color="auto"/>
            <w:left w:val="none" w:sz="0" w:space="0" w:color="auto"/>
            <w:bottom w:val="none" w:sz="0" w:space="0" w:color="auto"/>
            <w:right w:val="none" w:sz="0" w:space="0" w:color="auto"/>
          </w:divBdr>
          <w:divsChild>
            <w:div w:id="1913614053">
              <w:marLeft w:val="0"/>
              <w:marRight w:val="0"/>
              <w:marTop w:val="0"/>
              <w:marBottom w:val="0"/>
              <w:divBdr>
                <w:top w:val="none" w:sz="0" w:space="0" w:color="auto"/>
                <w:left w:val="none" w:sz="0" w:space="0" w:color="auto"/>
                <w:bottom w:val="none" w:sz="0" w:space="0" w:color="auto"/>
                <w:right w:val="none" w:sz="0" w:space="0" w:color="auto"/>
              </w:divBdr>
              <w:divsChild>
                <w:div w:id="15107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REPETTO</dc:creator>
  <cp:keywords/>
  <dc:description/>
  <cp:lastModifiedBy>MATTEO REPETTO</cp:lastModifiedBy>
  <cp:revision>5</cp:revision>
  <dcterms:created xsi:type="dcterms:W3CDTF">2024-03-08T12:11:00Z</dcterms:created>
  <dcterms:modified xsi:type="dcterms:W3CDTF">2024-03-12T16:53:00Z</dcterms:modified>
</cp:coreProperties>
</file>